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F3B" w:rsidRPr="00A80950" w:rsidRDefault="005A5F3B" w:rsidP="00A80950">
      <w:pPr>
        <w:pStyle w:val="Heading1"/>
      </w:pPr>
      <w:r w:rsidRPr="00A80950">
        <w:t>Protocol Outline</w:t>
      </w:r>
    </w:p>
    <w:p w:rsidR="005A5F3B" w:rsidRPr="00A80950" w:rsidRDefault="005A5F3B" w:rsidP="00611B28">
      <w:pPr>
        <w:rPr>
          <w:sz w:val="24"/>
          <w:szCs w:val="24"/>
        </w:rPr>
      </w:pPr>
    </w:p>
    <w:p w:rsidR="005A5F3B" w:rsidRPr="00A80950" w:rsidRDefault="005A5F3B" w:rsidP="00611B28">
      <w:pPr>
        <w:rPr>
          <w:sz w:val="24"/>
          <w:szCs w:val="24"/>
        </w:rPr>
      </w:pPr>
      <w:r w:rsidRPr="00A80950">
        <w:rPr>
          <w:sz w:val="24"/>
          <w:szCs w:val="24"/>
        </w:rPr>
        <w:t>Day 1</w:t>
      </w:r>
    </w:p>
    <w:p w:rsidR="005A5F3B" w:rsidRPr="00A80950" w:rsidRDefault="005A5F3B" w:rsidP="00611B28">
      <w:pPr>
        <w:pStyle w:val="ListParagraph"/>
        <w:numPr>
          <w:ilvl w:val="0"/>
          <w:numId w:val="2"/>
          <w:numberingChange w:id="0" w:author="Alex Schlegel" w:date="2014-10-07T01:01:00Z" w:original="%1:1:0:."/>
        </w:numPr>
        <w:rPr>
          <w:sz w:val="24"/>
          <w:szCs w:val="24"/>
        </w:rPr>
      </w:pPr>
      <w:r w:rsidRPr="00A80950">
        <w:rPr>
          <w:sz w:val="24"/>
          <w:szCs w:val="24"/>
        </w:rPr>
        <w:t xml:space="preserve">The researcher will give the subject the Learning Consent Form and explain that this project is studying “How learning occurs and how </w:t>
      </w:r>
      <w:r>
        <w:rPr>
          <w:sz w:val="24"/>
          <w:szCs w:val="24"/>
        </w:rPr>
        <w:t xml:space="preserve">the brain changes with learning.” The researcher will answer </w:t>
      </w:r>
      <w:commentRangeStart w:id="1"/>
      <w:r>
        <w:rPr>
          <w:sz w:val="24"/>
          <w:szCs w:val="24"/>
        </w:rPr>
        <w:t xml:space="preserve">any questions the subject </w:t>
      </w:r>
      <w:commentRangeEnd w:id="1"/>
      <w:ins w:id="2" w:author="Alex Schlegel" w:date="2014-10-07T01:01:00Z">
        <w:r>
          <w:rPr>
            <w:rStyle w:val="CommentReference"/>
          </w:rPr>
          <w:commentReference w:id="1"/>
        </w:r>
        <w:r>
          <w:rPr>
            <w:sz w:val="24"/>
            <w:szCs w:val="24"/>
          </w:rPr>
          <w:t xml:space="preserve">has </w:t>
        </w:r>
      </w:ins>
      <w:r>
        <w:rPr>
          <w:sz w:val="24"/>
          <w:szCs w:val="24"/>
        </w:rPr>
        <w:t>and confirm that the subject has signed the consent form.</w:t>
      </w:r>
    </w:p>
    <w:p w:rsidR="005A5F3B" w:rsidRPr="00A80950" w:rsidRDefault="005A5F3B" w:rsidP="00611B28">
      <w:pPr>
        <w:pStyle w:val="ListParagraph"/>
        <w:numPr>
          <w:ilvl w:val="0"/>
          <w:numId w:val="2"/>
          <w:numberingChange w:id="3" w:author="Alex Schlegel" w:date="2014-10-07T01:01:00Z" w:original="%1:2:0:."/>
        </w:numPr>
        <w:rPr>
          <w:sz w:val="24"/>
          <w:szCs w:val="24"/>
        </w:rPr>
      </w:pPr>
      <w:r w:rsidRPr="00A80950">
        <w:rPr>
          <w:sz w:val="24"/>
          <w:szCs w:val="24"/>
        </w:rPr>
        <w:t xml:space="preserve">The subject will fill out the “Subject Info” sheet, in which the name, email, handedness, GPA, birthday, gender, and languages spoken/learned of the subject will be collected. The researcher will reassure the subject that all the information collected in </w:t>
      </w:r>
      <w:commentRangeStart w:id="4"/>
      <w:r w:rsidRPr="00A80950">
        <w:rPr>
          <w:sz w:val="24"/>
          <w:szCs w:val="24"/>
        </w:rPr>
        <w:t>this study is confidential.</w:t>
      </w:r>
      <w:commentRangeEnd w:id="4"/>
      <w:r>
        <w:rPr>
          <w:rStyle w:val="CommentReference"/>
        </w:rPr>
        <w:commentReference w:id="4"/>
      </w:r>
    </w:p>
    <w:p w:rsidR="005A5F3B" w:rsidRDefault="005A5F3B" w:rsidP="00611B28">
      <w:pPr>
        <w:pStyle w:val="ListParagraph"/>
        <w:numPr>
          <w:ilvl w:val="0"/>
          <w:numId w:val="2"/>
          <w:numberingChange w:id="5" w:author="Alex Schlegel" w:date="2014-10-07T01:01:00Z" w:original="%1:3:0:."/>
        </w:numPr>
        <w:rPr>
          <w:sz w:val="24"/>
          <w:szCs w:val="24"/>
        </w:rPr>
      </w:pPr>
      <w:del w:id="6" w:author="Alex Schlegel" w:date="2014-10-07T01:09:00Z">
        <w:r w:rsidRPr="00A80950" w:rsidDel="0065474A">
          <w:rPr>
            <w:sz w:val="24"/>
            <w:szCs w:val="24"/>
          </w:rPr>
          <w:delText xml:space="preserve">The </w:delText>
        </w:r>
      </w:del>
      <w:ins w:id="7" w:author="Alex Schlegel" w:date="2014-10-07T01:09:00Z">
        <w:r>
          <w:rPr>
            <w:sz w:val="24"/>
            <w:szCs w:val="24"/>
          </w:rPr>
          <w:t>Researcher will run t</w:t>
        </w:r>
        <w:r w:rsidRPr="00A80950">
          <w:rPr>
            <w:sz w:val="24"/>
            <w:szCs w:val="24"/>
          </w:rPr>
          <w:t xml:space="preserve">he </w:t>
        </w:r>
      </w:ins>
      <w:commentRangeStart w:id="8"/>
      <w:r w:rsidRPr="00A80950">
        <w:rPr>
          <w:sz w:val="24"/>
          <w:szCs w:val="24"/>
        </w:rPr>
        <w:t xml:space="preserve">“Battery Order” program </w:t>
      </w:r>
      <w:del w:id="9" w:author="Alex Schlegel" w:date="2014-10-07T01:09:00Z">
        <w:r w:rsidRPr="00A80950" w:rsidDel="0065474A">
          <w:rPr>
            <w:sz w:val="24"/>
            <w:szCs w:val="24"/>
          </w:rPr>
          <w:delText xml:space="preserve">will be run </w:delText>
        </w:r>
      </w:del>
      <w:r w:rsidRPr="00A80950">
        <w:rPr>
          <w:sz w:val="24"/>
          <w:szCs w:val="24"/>
        </w:rPr>
        <w:t xml:space="preserve">to </w:t>
      </w:r>
      <w:del w:id="10" w:author="Alex Schlegel" w:date="2014-10-07T01:10:00Z">
        <w:r w:rsidRPr="00A80950" w:rsidDel="0065474A">
          <w:rPr>
            <w:sz w:val="24"/>
            <w:szCs w:val="24"/>
          </w:rPr>
          <w:delText xml:space="preserve">decide </w:delText>
        </w:r>
      </w:del>
      <w:ins w:id="11" w:author="Alex Schlegel" w:date="2014-10-07T01:10:00Z">
        <w:r>
          <w:rPr>
            <w:sz w:val="24"/>
            <w:szCs w:val="24"/>
          </w:rPr>
          <w:t>determine the test order</w:t>
        </w:r>
      </w:ins>
      <w:del w:id="12" w:author="Alex Schlegel" w:date="2014-10-07T01:10:00Z">
        <w:r w:rsidRPr="00A80950" w:rsidDel="0065474A">
          <w:rPr>
            <w:sz w:val="24"/>
            <w:szCs w:val="24"/>
          </w:rPr>
          <w:delText>which order the tests will be run</w:delText>
        </w:r>
      </w:del>
      <w:r w:rsidRPr="00A80950">
        <w:rPr>
          <w:sz w:val="24"/>
          <w:szCs w:val="24"/>
        </w:rPr>
        <w:t>.</w:t>
      </w:r>
      <w:commentRangeEnd w:id="8"/>
      <w:r>
        <w:rPr>
          <w:rStyle w:val="CommentReference"/>
        </w:rPr>
        <w:commentReference w:id="8"/>
      </w:r>
      <w:r w:rsidRPr="00A80950">
        <w:rPr>
          <w:sz w:val="24"/>
          <w:szCs w:val="24"/>
        </w:rPr>
        <w:t xml:space="preserve"> The program has been designed to randomize the tests order as well as make sure that the “Working Memory Battery” and “Ravens Progressive Matrices” are not scheduled to run on the same day. </w:t>
      </w:r>
    </w:p>
    <w:p w:rsidR="005A5F3B" w:rsidRPr="00A80950" w:rsidRDefault="005A5F3B" w:rsidP="00611B28">
      <w:pPr>
        <w:pStyle w:val="ListParagraph"/>
        <w:numPr>
          <w:ilvl w:val="0"/>
          <w:numId w:val="2"/>
          <w:numberingChange w:id="13" w:author="Alex Schlegel" w:date="2014-10-07T01:01:00Z" w:original="%1:4:0:."/>
        </w:numPr>
        <w:rPr>
          <w:sz w:val="24"/>
          <w:szCs w:val="24"/>
        </w:rPr>
      </w:pPr>
      <w:r>
        <w:rPr>
          <w:sz w:val="24"/>
          <w:szCs w:val="24"/>
        </w:rPr>
        <w:t xml:space="preserve">The subject will do the two tests assigned for the day. Between the two tests, the subject will have a </w:t>
      </w:r>
      <w:commentRangeStart w:id="14"/>
      <w:r>
        <w:rPr>
          <w:sz w:val="24"/>
          <w:szCs w:val="24"/>
        </w:rPr>
        <w:t xml:space="preserve">2 minute break </w:t>
      </w:r>
      <w:commentRangeEnd w:id="14"/>
      <w:r>
        <w:rPr>
          <w:rStyle w:val="CommentReference"/>
        </w:rPr>
        <w:commentReference w:id="14"/>
      </w:r>
      <w:r>
        <w:rPr>
          <w:sz w:val="24"/>
          <w:szCs w:val="24"/>
        </w:rPr>
        <w:t xml:space="preserve">to ensure he/she is not fatigued. </w:t>
      </w:r>
    </w:p>
    <w:p w:rsidR="005A5F3B" w:rsidRDefault="005A5F3B" w:rsidP="00611B28">
      <w:pPr>
        <w:pStyle w:val="ListParagraph"/>
        <w:numPr>
          <w:ilvl w:val="0"/>
          <w:numId w:val="2"/>
          <w:numberingChange w:id="15" w:author="Alex Schlegel" w:date="2014-10-07T01:01:00Z" w:original="%1:5:0:."/>
        </w:numPr>
        <w:rPr>
          <w:sz w:val="24"/>
          <w:szCs w:val="24"/>
        </w:rPr>
      </w:pPr>
      <w:r w:rsidRPr="00A80950">
        <w:rPr>
          <w:sz w:val="24"/>
          <w:szCs w:val="24"/>
        </w:rPr>
        <w:t>After the subject has completed the two tests for the day, the researcher will remind the subject of their next scheduled session</w:t>
      </w:r>
    </w:p>
    <w:p w:rsidR="005A5F3B" w:rsidRPr="00A80950" w:rsidRDefault="005A5F3B" w:rsidP="00611B28">
      <w:pPr>
        <w:pStyle w:val="ListParagraph"/>
        <w:numPr>
          <w:ilvl w:val="0"/>
          <w:numId w:val="2"/>
          <w:numberingChange w:id="16" w:author="Alex Schlegel" w:date="2014-10-07T01:01:00Z" w:original="%1:6:0:."/>
        </w:numPr>
        <w:rPr>
          <w:sz w:val="24"/>
          <w:szCs w:val="24"/>
        </w:rPr>
      </w:pPr>
      <w:r>
        <w:rPr>
          <w:sz w:val="24"/>
          <w:szCs w:val="24"/>
        </w:rPr>
        <w:t>Subject will be paid at the rate of $</w:t>
      </w:r>
      <w:del w:id="17" w:author="Alex Schlegel" w:date="2014-10-07T01:04:00Z">
        <w:r w:rsidDel="0065474A">
          <w:rPr>
            <w:sz w:val="24"/>
            <w:szCs w:val="24"/>
          </w:rPr>
          <w:delText>10</w:delText>
        </w:r>
      </w:del>
      <w:ins w:id="18" w:author="Alex Schlegel" w:date="2014-10-07T01:04:00Z">
        <w:r>
          <w:rPr>
            <w:sz w:val="24"/>
            <w:szCs w:val="24"/>
          </w:rPr>
          <w:t>20</w:t>
        </w:r>
      </w:ins>
      <w:r>
        <w:rPr>
          <w:sz w:val="24"/>
          <w:szCs w:val="24"/>
        </w:rPr>
        <w:t>/hr (one day should take 1 hr)</w:t>
      </w:r>
    </w:p>
    <w:p w:rsidR="005A5F3B" w:rsidRPr="00A80950" w:rsidRDefault="005A5F3B" w:rsidP="00A80950">
      <w:pPr>
        <w:rPr>
          <w:sz w:val="24"/>
          <w:szCs w:val="24"/>
        </w:rPr>
      </w:pPr>
      <w:r w:rsidRPr="00A80950">
        <w:rPr>
          <w:sz w:val="24"/>
          <w:szCs w:val="24"/>
        </w:rPr>
        <w:t>Day 2</w:t>
      </w:r>
    </w:p>
    <w:p w:rsidR="005A5F3B" w:rsidRPr="00A80950" w:rsidRDefault="005A5F3B" w:rsidP="00A80950">
      <w:pPr>
        <w:pStyle w:val="ListParagraph"/>
        <w:numPr>
          <w:ilvl w:val="0"/>
          <w:numId w:val="4"/>
          <w:numberingChange w:id="19" w:author="Alex Schlegel" w:date="2014-10-07T01:01:00Z" w:original="%1:1:0:."/>
        </w:numPr>
        <w:rPr>
          <w:sz w:val="24"/>
          <w:szCs w:val="24"/>
        </w:rPr>
      </w:pPr>
      <w:r w:rsidRPr="00A80950">
        <w:rPr>
          <w:sz w:val="24"/>
          <w:szCs w:val="24"/>
        </w:rPr>
        <w:t>The researcher will run the “Battery Order” program to be reminded of what experiments the subject is doing.</w:t>
      </w:r>
      <w:bookmarkStart w:id="20" w:name="_GoBack"/>
      <w:bookmarkEnd w:id="20"/>
    </w:p>
    <w:p w:rsidR="005A5F3B" w:rsidRPr="00A80950" w:rsidRDefault="005A5F3B" w:rsidP="00A80950">
      <w:pPr>
        <w:pStyle w:val="ListParagraph"/>
        <w:numPr>
          <w:ilvl w:val="0"/>
          <w:numId w:val="4"/>
          <w:numberingChange w:id="21" w:author="Alex Schlegel" w:date="2014-10-07T01:01:00Z" w:original="%1:2:0:."/>
        </w:numPr>
        <w:rPr>
          <w:sz w:val="24"/>
          <w:szCs w:val="24"/>
        </w:rPr>
      </w:pPr>
      <w:r w:rsidRPr="00A80950">
        <w:rPr>
          <w:sz w:val="24"/>
          <w:szCs w:val="24"/>
        </w:rPr>
        <w:t xml:space="preserve">The subject will complete the two tests for the day. </w:t>
      </w:r>
      <w:r>
        <w:rPr>
          <w:sz w:val="24"/>
          <w:szCs w:val="24"/>
        </w:rPr>
        <w:t>Between the two tests, the subject will have a 2 minute break to ensure he/she is not fatigued.</w:t>
      </w:r>
    </w:p>
    <w:p w:rsidR="005A5F3B" w:rsidRPr="00A80950" w:rsidRDefault="005A5F3B" w:rsidP="00A80950">
      <w:pPr>
        <w:pStyle w:val="ListParagraph"/>
        <w:numPr>
          <w:ilvl w:val="0"/>
          <w:numId w:val="4"/>
          <w:numberingChange w:id="22" w:author="Alex Schlegel" w:date="2014-10-07T01:01:00Z" w:original="%1:3:0:."/>
        </w:numPr>
        <w:rPr>
          <w:sz w:val="24"/>
          <w:szCs w:val="24"/>
        </w:rPr>
      </w:pPr>
      <w:r>
        <w:rPr>
          <w:sz w:val="24"/>
          <w:szCs w:val="24"/>
        </w:rPr>
        <w:t>Subject will be paid at the rate of $</w:t>
      </w:r>
      <w:del w:id="23" w:author="Alex Schlegel" w:date="2014-10-07T01:04:00Z">
        <w:r w:rsidDel="0065474A">
          <w:rPr>
            <w:sz w:val="24"/>
            <w:szCs w:val="24"/>
          </w:rPr>
          <w:delText>10</w:delText>
        </w:r>
      </w:del>
      <w:ins w:id="24" w:author="Alex Schlegel" w:date="2014-10-07T01:04:00Z">
        <w:r>
          <w:rPr>
            <w:sz w:val="24"/>
            <w:szCs w:val="24"/>
          </w:rPr>
          <w:t>20</w:t>
        </w:r>
      </w:ins>
      <w:r>
        <w:rPr>
          <w:sz w:val="24"/>
          <w:szCs w:val="24"/>
        </w:rPr>
        <w:t>/hr (one day should take 1 hr)</w:t>
      </w:r>
    </w:p>
    <w:p w:rsidR="005A5F3B" w:rsidRPr="00A80950" w:rsidRDefault="005A5F3B" w:rsidP="00A80950">
      <w:pPr>
        <w:pStyle w:val="ListParagraph"/>
        <w:rPr>
          <w:sz w:val="24"/>
          <w:szCs w:val="24"/>
        </w:rPr>
      </w:pPr>
    </w:p>
    <w:p w:rsidR="005A5F3B" w:rsidRDefault="005A5F3B" w:rsidP="00A1697C">
      <w:pPr>
        <w:rPr>
          <w:ins w:id="25" w:author="Alex Schlegel" w:date="2014-10-07T01:05:00Z"/>
          <w:sz w:val="24"/>
          <w:szCs w:val="24"/>
        </w:rPr>
      </w:pPr>
      <w:ins w:id="26" w:author="Alex Schlegel" w:date="2014-10-07T01:04:00Z">
        <w:r>
          <w:rPr>
            <w:sz w:val="24"/>
            <w:szCs w:val="24"/>
          </w:rPr>
          <w:t>TO ADD:</w:t>
        </w:r>
      </w:ins>
    </w:p>
    <w:p w:rsidR="005A5F3B" w:rsidRDefault="005A5F3B" w:rsidP="00A1697C">
      <w:pPr>
        <w:numPr>
          <w:ins w:id="27" w:author="Alex Schlegel" w:date="2014-10-07T01:05:00Z"/>
        </w:numPr>
        <w:rPr>
          <w:ins w:id="28" w:author="Alex Schlegel" w:date="2014-10-07T01:07:00Z"/>
          <w:sz w:val="24"/>
          <w:szCs w:val="24"/>
        </w:rPr>
      </w:pPr>
      <w:ins w:id="29" w:author="Alex Schlegel" w:date="2014-10-07T01:06:00Z">
        <w:r>
          <w:rPr>
            <w:sz w:val="24"/>
            <w:szCs w:val="24"/>
          </w:rPr>
          <w:t xml:space="preserve">Communicate </w:t>
        </w:r>
      </w:ins>
      <w:ins w:id="30" w:author="Alex Schlegel" w:date="2014-10-07T01:05:00Z">
        <w:r>
          <w:rPr>
            <w:sz w:val="24"/>
            <w:szCs w:val="24"/>
          </w:rPr>
          <w:t>the importance of committing to participat</w:t>
        </w:r>
      </w:ins>
      <w:ins w:id="31" w:author="Alex Schlegel" w:date="2014-10-07T01:07:00Z">
        <w:r>
          <w:rPr>
            <w:sz w:val="24"/>
            <w:szCs w:val="24"/>
          </w:rPr>
          <w:t>e</w:t>
        </w:r>
      </w:ins>
      <w:ins w:id="32" w:author="Alex Schlegel" w:date="2014-10-07T01:05:00Z">
        <w:r>
          <w:rPr>
            <w:sz w:val="24"/>
            <w:szCs w:val="24"/>
          </w:rPr>
          <w:t xml:space="preserve"> for the entire experiment.</w:t>
        </w:r>
      </w:ins>
    </w:p>
    <w:p w:rsidR="005A5F3B" w:rsidRDefault="005A5F3B" w:rsidP="00A1697C">
      <w:pPr>
        <w:numPr>
          <w:ins w:id="33" w:author="Alex Schlegel" w:date="2014-10-07T01:05:00Z"/>
        </w:numPr>
        <w:rPr>
          <w:ins w:id="34" w:author="Alex Schlegel" w:date="2014-10-07T01:06:00Z"/>
          <w:sz w:val="24"/>
          <w:szCs w:val="24"/>
        </w:rPr>
      </w:pPr>
      <w:ins w:id="35" w:author="Alex Schlegel" w:date="2014-10-07T01:07:00Z">
        <w:r>
          <w:rPr>
            <w:sz w:val="24"/>
            <w:szCs w:val="24"/>
          </w:rPr>
          <w:t>Overview of what participating entails.</w:t>
        </w:r>
      </w:ins>
    </w:p>
    <w:p w:rsidR="005A5F3B" w:rsidRDefault="005A5F3B" w:rsidP="00A1697C">
      <w:pPr>
        <w:numPr>
          <w:ins w:id="36" w:author="Alex Schlegel" w:date="2014-10-07T01:05:00Z"/>
        </w:numPr>
        <w:rPr>
          <w:ins w:id="37" w:author="Alex Schlegel" w:date="2014-10-07T01:04:00Z"/>
          <w:sz w:val="24"/>
          <w:szCs w:val="24"/>
        </w:rPr>
      </w:pPr>
      <w:ins w:id="38" w:author="Alex Schlegel" w:date="2014-10-07T01:06:00Z">
        <w:r>
          <w:rPr>
            <w:sz w:val="24"/>
            <w:szCs w:val="24"/>
          </w:rPr>
          <w:t>Details about compensation</w:t>
        </w:r>
      </w:ins>
    </w:p>
    <w:p w:rsidR="005A5F3B" w:rsidRDefault="005A5F3B" w:rsidP="00A1697C">
      <w:pPr>
        <w:numPr>
          <w:ins w:id="39" w:author="Alex Schlegel" w:date="2014-10-07T01:05:00Z"/>
        </w:numPr>
        <w:rPr>
          <w:ins w:id="40" w:author="Alex Schlegel" w:date="2014-10-07T01:07:00Z"/>
          <w:sz w:val="24"/>
          <w:szCs w:val="24"/>
        </w:rPr>
      </w:pPr>
      <w:ins w:id="41" w:author="Alex Schlegel" w:date="2014-10-07T01:04:00Z">
        <w:r>
          <w:rPr>
            <w:sz w:val="24"/>
            <w:szCs w:val="24"/>
          </w:rPr>
          <w:t>Instructions about the training program</w:t>
        </w:r>
      </w:ins>
    </w:p>
    <w:p w:rsidR="005A5F3B" w:rsidRDefault="005A5F3B" w:rsidP="00A1697C">
      <w:pPr>
        <w:numPr>
          <w:ins w:id="42" w:author="Alex Schlegel" w:date="2014-10-07T01:05:00Z"/>
        </w:numPr>
        <w:rPr>
          <w:ins w:id="43" w:author="Alex Schlegel" w:date="2014-10-07T01:04:00Z"/>
          <w:sz w:val="24"/>
          <w:szCs w:val="24"/>
        </w:rPr>
      </w:pPr>
      <w:ins w:id="44" w:author="Alex Schlegel" w:date="2014-10-07T01:07:00Z">
        <w:r>
          <w:rPr>
            <w:sz w:val="24"/>
            <w:szCs w:val="24"/>
          </w:rPr>
          <w:t>What will subjects be told about their group and how it fits into the pre/post assessments?</w:t>
        </w:r>
      </w:ins>
    </w:p>
    <w:p w:rsidR="005A5F3B" w:rsidRPr="00A80950" w:rsidRDefault="005A5F3B" w:rsidP="00A1697C">
      <w:pPr>
        <w:numPr>
          <w:ins w:id="45" w:author="Alex Schlegel" w:date="2014-10-07T01:05:00Z"/>
        </w:numPr>
        <w:rPr>
          <w:sz w:val="24"/>
          <w:szCs w:val="24"/>
        </w:rPr>
      </w:pPr>
      <w:ins w:id="46" w:author="Alex Schlegel" w:date="2014-10-07T01:04:00Z">
        <w:r>
          <w:rPr>
            <w:sz w:val="24"/>
            <w:szCs w:val="24"/>
          </w:rPr>
          <w:t xml:space="preserve">fMRI session?  How close together </w:t>
        </w:r>
      </w:ins>
      <w:ins w:id="47" w:author="Alex Schlegel" w:date="2014-10-07T01:08:00Z">
        <w:r>
          <w:rPr>
            <w:sz w:val="24"/>
            <w:szCs w:val="24"/>
          </w:rPr>
          <w:t>d</w:t>
        </w:r>
      </w:ins>
      <w:ins w:id="48" w:author="Alex Schlegel" w:date="2014-10-07T01:04:00Z">
        <w:r>
          <w:rPr>
            <w:sz w:val="24"/>
            <w:szCs w:val="24"/>
          </w:rPr>
          <w:t>o these sessions need to be?</w:t>
        </w:r>
      </w:ins>
    </w:p>
    <w:sectPr w:rsidR="005A5F3B" w:rsidRPr="00A80950" w:rsidSect="002858A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ex Schlegel" w:date="2014-10-07T01:10:00Z" w:initials="AAS">
    <w:p w:rsidR="005A5F3B" w:rsidRDefault="005A5F3B">
      <w:pPr>
        <w:pStyle w:val="CommentText"/>
      </w:pPr>
      <w:r>
        <w:rPr>
          <w:rStyle w:val="CommentReference"/>
        </w:rPr>
        <w:annotationRef/>
      </w:r>
      <w:r>
        <w:t>What is the answer to the question, “What is this study about?”</w:t>
      </w:r>
    </w:p>
  </w:comment>
  <w:comment w:id="4" w:author="Alex Schlegel" w:date="2014-10-07T01:10:00Z" w:initials="AAS">
    <w:p w:rsidR="005A5F3B" w:rsidRDefault="005A5F3B">
      <w:pPr>
        <w:pStyle w:val="CommentText"/>
      </w:pPr>
      <w:r>
        <w:rPr>
          <w:rStyle w:val="CommentReference"/>
        </w:rPr>
        <w:annotationRef/>
      </w:r>
      <w:r>
        <w:t>What if they ask, “How is it kept confidential?”</w:t>
      </w:r>
    </w:p>
  </w:comment>
  <w:comment w:id="8" w:author="Alex Schlegel" w:date="2014-10-07T01:10:00Z" w:initials="AAS">
    <w:p w:rsidR="005A5F3B" w:rsidRDefault="005A5F3B">
      <w:pPr>
        <w:pStyle w:val="CommentText"/>
      </w:pPr>
      <w:r>
        <w:rPr>
          <w:rStyle w:val="CommentReference"/>
        </w:rPr>
        <w:annotationRef/>
      </w:r>
      <w:r>
        <w:t>I am rethinking this.  We may want to just use the same order for everyone.  Also, Sanjana and I were talking and think we may be able to fit all the behavioral stuff into a single session.</w:t>
      </w:r>
    </w:p>
  </w:comment>
  <w:comment w:id="14" w:author="Alex Schlegel" w:date="2014-10-07T01:10:00Z" w:initials="AAS">
    <w:p w:rsidR="005A5F3B" w:rsidRDefault="005A5F3B">
      <w:pPr>
        <w:pStyle w:val="CommentText"/>
      </w:pPr>
      <w:r>
        <w:rPr>
          <w:rStyle w:val="CommentReference"/>
        </w:rPr>
        <w:annotationRef/>
      </w:r>
      <w:r>
        <w:t>Is this enforced?  Do the researcher/subject just sit there and stare at each other?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F08"/>
    <w:multiLevelType w:val="hybridMultilevel"/>
    <w:tmpl w:val="594C0B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F964B57"/>
    <w:multiLevelType w:val="hybridMultilevel"/>
    <w:tmpl w:val="FCA2689E"/>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63156"/>
    <w:multiLevelType w:val="hybridMultilevel"/>
    <w:tmpl w:val="F1700D1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5173C86"/>
    <w:multiLevelType w:val="hybridMultilevel"/>
    <w:tmpl w:val="1F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1B28"/>
    <w:rsid w:val="002858AD"/>
    <w:rsid w:val="004F0EAC"/>
    <w:rsid w:val="005A5F3B"/>
    <w:rsid w:val="00611B28"/>
    <w:rsid w:val="0065474A"/>
    <w:rsid w:val="00696C55"/>
    <w:rsid w:val="00883B0F"/>
    <w:rsid w:val="0098562C"/>
    <w:rsid w:val="00A1697C"/>
    <w:rsid w:val="00A8095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8AD"/>
    <w:pPr>
      <w:spacing w:after="160" w:line="259" w:lineRule="auto"/>
    </w:pPr>
  </w:style>
  <w:style w:type="paragraph" w:styleId="Heading1">
    <w:name w:val="heading 1"/>
    <w:basedOn w:val="Normal"/>
    <w:next w:val="Normal"/>
    <w:link w:val="Heading1Char"/>
    <w:uiPriority w:val="99"/>
    <w:qFormat/>
    <w:rsid w:val="00A80950"/>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80950"/>
    <w:rPr>
      <w:rFonts w:ascii="Calibri Light" w:hAnsi="Calibri Light" w:cs="Times New Roman"/>
      <w:color w:val="2E74B5"/>
      <w:sz w:val="32"/>
      <w:szCs w:val="32"/>
    </w:rPr>
  </w:style>
  <w:style w:type="paragraph" w:styleId="ListParagraph">
    <w:name w:val="List Paragraph"/>
    <w:basedOn w:val="Normal"/>
    <w:uiPriority w:val="99"/>
    <w:qFormat/>
    <w:rsid w:val="00611B28"/>
    <w:pPr>
      <w:ind w:left="720"/>
      <w:contextualSpacing/>
    </w:pPr>
  </w:style>
  <w:style w:type="character" w:styleId="CommentReference">
    <w:name w:val="annotation reference"/>
    <w:basedOn w:val="DefaultParagraphFont"/>
    <w:uiPriority w:val="99"/>
    <w:semiHidden/>
    <w:rsid w:val="00A80950"/>
    <w:rPr>
      <w:rFonts w:cs="Times New Roman"/>
      <w:sz w:val="16"/>
      <w:szCs w:val="16"/>
    </w:rPr>
  </w:style>
  <w:style w:type="paragraph" w:styleId="CommentText">
    <w:name w:val="annotation text"/>
    <w:basedOn w:val="Normal"/>
    <w:link w:val="CommentTextChar"/>
    <w:uiPriority w:val="99"/>
    <w:semiHidden/>
    <w:rsid w:val="00A80950"/>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80950"/>
    <w:rPr>
      <w:rFonts w:cs="Times New Roman"/>
      <w:sz w:val="20"/>
      <w:szCs w:val="20"/>
    </w:rPr>
  </w:style>
  <w:style w:type="paragraph" w:styleId="CommentSubject">
    <w:name w:val="annotation subject"/>
    <w:basedOn w:val="CommentText"/>
    <w:next w:val="CommentText"/>
    <w:link w:val="CommentSubjectChar"/>
    <w:uiPriority w:val="99"/>
    <w:semiHidden/>
    <w:rsid w:val="00A80950"/>
    <w:rPr>
      <w:b/>
      <w:bCs/>
    </w:rPr>
  </w:style>
  <w:style w:type="character" w:customStyle="1" w:styleId="CommentSubjectChar">
    <w:name w:val="Comment Subject Char"/>
    <w:basedOn w:val="CommentTextChar"/>
    <w:link w:val="CommentSubject"/>
    <w:uiPriority w:val="99"/>
    <w:semiHidden/>
    <w:locked/>
    <w:rsid w:val="00A80950"/>
    <w:rPr>
      <w:b/>
      <w:bCs/>
    </w:rPr>
  </w:style>
  <w:style w:type="paragraph" w:styleId="BalloonText">
    <w:name w:val="Balloon Text"/>
    <w:basedOn w:val="Normal"/>
    <w:link w:val="BalloonTextChar"/>
    <w:uiPriority w:val="99"/>
    <w:semiHidden/>
    <w:rsid w:val="00A80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8095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293</Words>
  <Characters>1671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Outline</dc:title>
  <dc:subject/>
  <dc:creator>Hamza Abbasi</dc:creator>
  <cp:keywords/>
  <dc:description/>
  <cp:lastModifiedBy>Alex Schlegel</cp:lastModifiedBy>
  <cp:revision>2</cp:revision>
  <dcterms:created xsi:type="dcterms:W3CDTF">2014-10-06T16:11:00Z</dcterms:created>
  <dcterms:modified xsi:type="dcterms:W3CDTF">2014-10-06T16:11:00Z</dcterms:modified>
</cp:coreProperties>
</file>